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B780" w14:textId="2EA3DB97" w:rsidR="00452461" w:rsidRDefault="007D2271">
      <w:pPr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黑体" w:eastAsia="黑体" w:hint="eastAsia"/>
          <w:color w:val="000000" w:themeColor="text1"/>
          <w:sz w:val="28"/>
          <w:szCs w:val="28"/>
        </w:rPr>
        <w:t>编号：</w:t>
      </w:r>
      <w:ins w:id="0" w:author="Zhang Warling" w:date="2021-08-10T10:00:00Z">
        <w:r w:rsidR="0052437F">
          <w:rPr>
            <w:rFonts w:ascii="黑体" w:eastAsia="黑体" w:hint="eastAsia"/>
            <w:color w:val="000000" w:themeColor="text1"/>
            <w:sz w:val="28"/>
            <w:szCs w:val="28"/>
          </w:rPr>
          <w:t>{</w:t>
        </w:r>
        <w:r w:rsidR="0052437F">
          <w:rPr>
            <w:rFonts w:ascii="黑体" w:eastAsia="黑体"/>
            <w:color w:val="000000" w:themeColor="text1"/>
            <w:sz w:val="28"/>
            <w:szCs w:val="28"/>
          </w:rPr>
          <w:t>{</w:t>
        </w:r>
      </w:ins>
      <w:ins w:id="1" w:author="Zhang Warling" w:date="2021-08-10T10:11:00Z">
        <w:r w:rsidR="00FC3002">
          <w:rPr>
            <w:rFonts w:ascii="黑体" w:eastAsia="黑体"/>
            <w:color w:val="000000" w:themeColor="text1"/>
            <w:sz w:val="28"/>
            <w:szCs w:val="28"/>
          </w:rPr>
          <w:t>{</w:t>
        </w:r>
      </w:ins>
      <w:ins w:id="2" w:author="Zhang Warling" w:date="2021-08-10T10:00:00Z">
        <w:r w:rsidR="0052437F">
          <w:rPr>
            <w:rFonts w:ascii="黑体" w:eastAsia="黑体"/>
            <w:color w:val="000000" w:themeColor="text1"/>
            <w:sz w:val="28"/>
            <w:szCs w:val="28"/>
          </w:rPr>
          <w:t>a</w:t>
        </w:r>
      </w:ins>
      <w:ins w:id="3" w:author="Zhang Warling" w:date="2021-08-10T10:01:00Z">
        <w:r w:rsidR="0052437F">
          <w:rPr>
            <w:rFonts w:ascii="黑体" w:eastAsia="黑体"/>
            <w:color w:val="000000" w:themeColor="text1"/>
            <w:sz w:val="28"/>
            <w:szCs w:val="28"/>
          </w:rPr>
          <w:t>pplyNo</w:t>
        </w:r>
      </w:ins>
      <w:ins w:id="4" w:author="Zhang Warling" w:date="2021-08-10T10:00:00Z">
        <w:r w:rsidR="0052437F">
          <w:rPr>
            <w:rFonts w:ascii="黑体" w:eastAsia="黑体"/>
            <w:color w:val="000000" w:themeColor="text1"/>
            <w:sz w:val="28"/>
            <w:szCs w:val="28"/>
          </w:rPr>
          <w:t>}}</w:t>
        </w:r>
      </w:ins>
    </w:p>
    <w:p w14:paraId="5DFA831D" w14:textId="77777777" w:rsidR="00452461" w:rsidRDefault="007D2271">
      <w:pPr>
        <w:spacing w:line="240" w:lineRule="auto"/>
        <w:jc w:val="center"/>
        <w:rPr>
          <w:rFonts w:ascii="黑体" w:eastAsia="黑体" w:hAnsi="黑体"/>
          <w:color w:val="000000" w:themeColor="text1"/>
          <w:kern w:val="2"/>
          <w:sz w:val="36"/>
          <w:szCs w:val="36"/>
        </w:rPr>
      </w:pPr>
      <w:r>
        <w:rPr>
          <w:rFonts w:ascii="黑体" w:eastAsia="黑体" w:hAnsi="黑体" w:hint="eastAsia"/>
          <w:color w:val="000000" w:themeColor="text1"/>
          <w:kern w:val="2"/>
          <w:sz w:val="36"/>
          <w:szCs w:val="36"/>
        </w:rPr>
        <w:t>横向项目立项申报表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2972"/>
        <w:gridCol w:w="1984"/>
        <w:gridCol w:w="2126"/>
        <w:gridCol w:w="2148"/>
      </w:tblGrid>
      <w:tr w:rsidR="00452461" w:rsidDel="001C0500" w14:paraId="363A5B7B" w14:textId="6A71971C">
        <w:trPr>
          <w:trHeight w:val="675"/>
          <w:jc w:val="center"/>
          <w:del w:id="5" w:author="sayi90@163.com" w:date="2021-11-03T17:45:00Z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D2AA" w14:textId="29EE0BDB" w:rsidR="00452461" w:rsidDel="001C0500" w:rsidRDefault="007D2271">
            <w:pPr>
              <w:jc w:val="center"/>
              <w:rPr>
                <w:del w:id="6" w:author="sayi90@163.com" w:date="2021-11-03T17:45:00Z"/>
                <w:rFonts w:ascii="黑体" w:eastAsia="黑体" w:hAnsi="黑体" w:cs="宋体"/>
                <w:color w:val="000000" w:themeColor="text1"/>
                <w:sz w:val="24"/>
                <w:szCs w:val="24"/>
              </w:rPr>
            </w:pPr>
            <w:del w:id="7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项目名称</w:delText>
              </w:r>
            </w:del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92A982" w14:textId="1C0FDAD2" w:rsidR="00452461" w:rsidDel="001C0500" w:rsidRDefault="007D2271">
            <w:pPr>
              <w:jc w:val="center"/>
              <w:rPr>
                <w:del w:id="8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9" w:author="sayi90@163.com" w:date="2021-11-03T17:45:00Z">
              <w:r w:rsidDel="001C0500">
                <w:rPr>
                  <w:rFonts w:ascii="仿宋_GB2312" w:hAnsi="DengXian" w:cs="宋体" w:hint="eastAsia"/>
                  <w:color w:val="000000" w:themeColor="text1"/>
                  <w:sz w:val="28"/>
                  <w:szCs w:val="28"/>
                </w:rPr>
                <w:delText xml:space="preserve">　</w:delText>
              </w:r>
            </w:del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DD3D8" w14:textId="6F55D7C2" w:rsidR="00452461" w:rsidDel="001C0500" w:rsidRDefault="007D2271">
            <w:pPr>
              <w:jc w:val="center"/>
              <w:rPr>
                <w:del w:id="10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11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项目委托单位</w:delText>
              </w:r>
            </w:del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34C36F" w14:textId="4B432865" w:rsidR="00452461" w:rsidDel="001C0500" w:rsidRDefault="00452461">
            <w:pPr>
              <w:jc w:val="center"/>
              <w:rPr>
                <w:del w:id="12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</w:p>
        </w:tc>
      </w:tr>
      <w:tr w:rsidR="00452461" w:rsidDel="001C0500" w14:paraId="7B50CD80" w14:textId="2B02E0FC">
        <w:trPr>
          <w:trHeight w:val="690"/>
          <w:jc w:val="center"/>
          <w:del w:id="13" w:author="sayi90@163.com" w:date="2021-11-03T17:45:00Z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5592" w14:textId="157C988B" w:rsidR="00452461" w:rsidDel="001C0500" w:rsidRDefault="007D2271">
            <w:pPr>
              <w:jc w:val="center"/>
              <w:rPr>
                <w:del w:id="14" w:author="sayi90@163.com" w:date="2021-11-03T17:45:00Z"/>
                <w:rFonts w:ascii="黑体" w:eastAsia="黑体" w:hAnsi="黑体" w:cs="宋体"/>
                <w:color w:val="000000" w:themeColor="text1"/>
                <w:sz w:val="24"/>
                <w:szCs w:val="24"/>
              </w:rPr>
            </w:pPr>
            <w:del w:id="15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中心承担部门</w:delText>
              </w:r>
            </w:del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C4B7" w14:textId="3424DD3E" w:rsidR="00452461" w:rsidDel="001C0500" w:rsidRDefault="007D2271">
            <w:pPr>
              <w:jc w:val="center"/>
              <w:rPr>
                <w:del w:id="16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17" w:author="sayi90@163.com" w:date="2021-11-03T17:45:00Z">
              <w:r w:rsidDel="001C0500">
                <w:rPr>
                  <w:rFonts w:ascii="仿宋_GB2312" w:hAnsi="DengXian" w:cs="宋体" w:hint="eastAsia"/>
                  <w:color w:val="000000" w:themeColor="text1"/>
                  <w:sz w:val="28"/>
                  <w:szCs w:val="28"/>
                </w:rPr>
                <w:delText xml:space="preserve">　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71ED" w14:textId="43599FD5" w:rsidR="00452461" w:rsidDel="001C0500" w:rsidRDefault="007D2271">
            <w:pPr>
              <w:jc w:val="center"/>
              <w:rPr>
                <w:del w:id="18" w:author="sayi90@163.com" w:date="2021-11-03T17:45:00Z"/>
                <w:rFonts w:ascii="黑体" w:eastAsia="黑体" w:hAnsi="黑体" w:cs="宋体"/>
                <w:color w:val="000000" w:themeColor="text1"/>
                <w:sz w:val="24"/>
                <w:szCs w:val="24"/>
              </w:rPr>
            </w:pPr>
            <w:del w:id="19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项目负责人</w:delText>
              </w:r>
            </w:del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57BF2" w14:textId="4C887BD1" w:rsidR="00452461" w:rsidDel="001C0500" w:rsidRDefault="007D2271">
            <w:pPr>
              <w:jc w:val="center"/>
              <w:rPr>
                <w:del w:id="20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21" w:author="sayi90@163.com" w:date="2021-11-03T17:45:00Z">
              <w:r w:rsidDel="001C0500">
                <w:rPr>
                  <w:rFonts w:ascii="仿宋_GB2312" w:hAnsi="DengXian" w:cs="宋体" w:hint="eastAsia"/>
                  <w:color w:val="000000" w:themeColor="text1"/>
                  <w:sz w:val="28"/>
                  <w:szCs w:val="28"/>
                </w:rPr>
                <w:delText xml:space="preserve">　</w:delText>
              </w:r>
            </w:del>
          </w:p>
        </w:tc>
      </w:tr>
      <w:tr w:rsidR="00452461" w:rsidDel="001C0500" w14:paraId="5DB3DCBE" w14:textId="2CA910D1">
        <w:trPr>
          <w:trHeight w:val="690"/>
          <w:jc w:val="center"/>
          <w:del w:id="22" w:author="sayi90@163.com" w:date="2021-11-03T17:45:00Z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987D" w14:textId="36081DD8" w:rsidR="00452461" w:rsidDel="001C0500" w:rsidRDefault="007D2271" w:rsidP="00EE4A99">
            <w:pPr>
              <w:jc w:val="center"/>
              <w:rPr>
                <w:del w:id="23" w:author="sayi90@163.com" w:date="2021-11-03T17:45:00Z"/>
                <w:rFonts w:ascii="黑体" w:eastAsia="黑体" w:hAnsi="黑体" w:cs="宋体"/>
                <w:color w:val="000000" w:themeColor="text1"/>
                <w:sz w:val="24"/>
                <w:szCs w:val="24"/>
              </w:rPr>
            </w:pPr>
            <w:del w:id="24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项目预算</w:delText>
              </w:r>
            </w:del>
            <w:ins w:id="25" w:author="shendu" w:date="2021-07-08T10:08:00Z">
              <w:del w:id="26" w:author="sayi90@163.com" w:date="2021-11-03T17:45:00Z">
                <w:r w:rsidR="00EE4A99" w:rsidDel="001C0500">
                  <w:rPr>
                    <w:rFonts w:ascii="黑体" w:eastAsia="黑体" w:hAnsi="黑体" w:cs="宋体" w:hint="eastAsia"/>
                    <w:color w:val="000000" w:themeColor="text1"/>
                    <w:sz w:val="24"/>
                    <w:szCs w:val="24"/>
                  </w:rPr>
                  <w:delText>经费</w:delText>
                </w:r>
              </w:del>
            </w:ins>
            <w:del w:id="27" w:author="sayi90@163.com" w:date="2021-11-03T17:45:00Z">
              <w:r w:rsidR="007D434F"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（万元）</w:delText>
              </w:r>
            </w:del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EF051" w14:textId="3B507FE2" w:rsidR="00452461" w:rsidDel="001C0500" w:rsidRDefault="007D2271">
            <w:pPr>
              <w:jc w:val="center"/>
              <w:rPr>
                <w:del w:id="28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29" w:author="sayi90@163.com" w:date="2021-11-03T17:45:00Z">
              <w:r w:rsidDel="001C0500">
                <w:rPr>
                  <w:rFonts w:ascii="仿宋_GB2312" w:hAnsi="DengXian" w:cs="宋体" w:hint="eastAsia"/>
                  <w:color w:val="000000" w:themeColor="text1"/>
                  <w:sz w:val="28"/>
                  <w:szCs w:val="28"/>
                </w:rPr>
                <w:delText xml:space="preserve">　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2566" w14:textId="2B5B6073" w:rsidR="00452461" w:rsidDel="001C0500" w:rsidRDefault="007D2271">
            <w:pPr>
              <w:jc w:val="center"/>
              <w:rPr>
                <w:del w:id="30" w:author="sayi90@163.com" w:date="2021-11-03T17:45:00Z"/>
                <w:rFonts w:ascii="黑体" w:eastAsia="黑体" w:hAnsi="黑体" w:cs="宋体"/>
                <w:color w:val="000000" w:themeColor="text1"/>
                <w:sz w:val="24"/>
                <w:szCs w:val="24"/>
              </w:rPr>
            </w:pPr>
            <w:del w:id="31" w:author="sayi90@163.com" w:date="2021-11-03T17:45:00Z">
              <w:r w:rsidDel="001C0500">
                <w:rPr>
                  <w:rFonts w:ascii="黑体" w:eastAsia="黑体" w:hAnsi="黑体" w:cs="宋体" w:hint="eastAsia"/>
                  <w:color w:val="000000" w:themeColor="text1"/>
                  <w:sz w:val="24"/>
                  <w:szCs w:val="24"/>
                </w:rPr>
                <w:delText>起止时间</w:delText>
              </w:r>
            </w:del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588F5" w14:textId="0908AB87" w:rsidR="00452461" w:rsidDel="001C0500" w:rsidRDefault="007D2271">
            <w:pPr>
              <w:jc w:val="center"/>
              <w:rPr>
                <w:del w:id="32" w:author="sayi90@163.com" w:date="2021-11-03T17:45:00Z"/>
                <w:rFonts w:ascii="仿宋_GB2312" w:hAnsi="DengXian" w:cs="宋体"/>
                <w:color w:val="000000" w:themeColor="text1"/>
                <w:sz w:val="28"/>
                <w:szCs w:val="28"/>
              </w:rPr>
            </w:pPr>
            <w:del w:id="33" w:author="sayi90@163.com" w:date="2021-11-03T17:45:00Z">
              <w:r w:rsidDel="001C0500">
                <w:rPr>
                  <w:rFonts w:ascii="仿宋_GB2312" w:hAnsi="DengXian" w:cs="宋体" w:hint="eastAsia"/>
                  <w:color w:val="000000" w:themeColor="text1"/>
                  <w:sz w:val="28"/>
                  <w:szCs w:val="28"/>
                </w:rPr>
                <w:delText xml:space="preserve">　</w:delText>
              </w:r>
            </w:del>
          </w:p>
        </w:tc>
      </w:tr>
    </w:tbl>
    <w:p w14:paraId="32761F73" w14:textId="77777777" w:rsidR="00452461" w:rsidRDefault="00452461">
      <w:pPr>
        <w:wordWrap w:val="0"/>
        <w:jc w:val="right"/>
        <w:rPr>
          <w:b/>
          <w:color w:val="000000" w:themeColor="text1"/>
          <w:sz w:val="28"/>
          <w:szCs w:val="28"/>
        </w:rPr>
      </w:pPr>
    </w:p>
    <w:p w14:paraId="78A15072" w14:textId="57C8A04C" w:rsidR="00452461" w:rsidRPr="00763AFF" w:rsidDel="00DC7398" w:rsidRDefault="007D2271">
      <w:pPr>
        <w:wordWrap w:val="0"/>
        <w:ind w:right="1124"/>
        <w:jc w:val="both"/>
        <w:rPr>
          <w:del w:id="34" w:author="sayi90@163.com" w:date="2021-11-03T17:42:00Z"/>
          <w:color w:val="000000" w:themeColor="text1"/>
          <w:sz w:val="28"/>
          <w:szCs w:val="28"/>
        </w:rPr>
      </w:pPr>
      <w:del w:id="35" w:author="sayi90@163.com" w:date="2021-11-03T17:42:00Z">
        <w:r w:rsidDel="00DC7398">
          <w:rPr>
            <w:rFonts w:ascii="黑体" w:eastAsia="黑体" w:hAnsi="黑体" w:cs="宋体" w:hint="eastAsia"/>
            <w:color w:val="000000" w:themeColor="text1"/>
            <w:sz w:val="24"/>
            <w:szCs w:val="24"/>
          </w:rPr>
          <w:delText>项目负责人签字：</w:delText>
        </w:r>
        <w:r w:rsidRPr="00763AFF" w:rsidDel="00DC7398">
          <w:rPr>
            <w:color w:val="000000" w:themeColor="text1"/>
            <w:sz w:val="28"/>
            <w:szCs w:val="28"/>
          </w:rPr>
          <w:delText xml:space="preserve">          </w:delText>
        </w:r>
        <w:r w:rsidDel="00DC7398">
          <w:rPr>
            <w:color w:val="000000" w:themeColor="text1"/>
            <w:sz w:val="28"/>
            <w:szCs w:val="28"/>
          </w:rPr>
          <w:delText xml:space="preserve">   </w:delText>
        </w:r>
        <w:r w:rsidDel="00DC7398">
          <w:rPr>
            <w:rFonts w:ascii="黑体" w:eastAsia="黑体" w:hAnsi="黑体" w:cs="宋体" w:hint="eastAsia"/>
            <w:color w:val="000000" w:themeColor="text1"/>
            <w:sz w:val="24"/>
            <w:szCs w:val="24"/>
          </w:rPr>
          <w:delText>研究室负责人字：</w:delText>
        </w:r>
        <w:r w:rsidRPr="00763AFF" w:rsidDel="00DC7398">
          <w:rPr>
            <w:color w:val="000000" w:themeColor="text1"/>
            <w:sz w:val="28"/>
            <w:szCs w:val="28"/>
          </w:rPr>
          <w:delText xml:space="preserve">           </w:delText>
        </w:r>
      </w:del>
    </w:p>
    <w:p w14:paraId="5F98252A" w14:textId="1B563408" w:rsidR="00763AFF" w:rsidRPr="00763AFF" w:rsidRDefault="00763AFF">
      <w:pPr>
        <w:wordWrap w:val="0"/>
        <w:ind w:right="1124"/>
        <w:jc w:val="both"/>
        <w:rPr>
          <w:rFonts w:ascii="黑体" w:eastAsia="黑体" w:hAnsi="黑体" w:cs="宋体"/>
          <w:sz w:val="24"/>
          <w:szCs w:val="24"/>
        </w:rPr>
      </w:pPr>
      <w:del w:id="36" w:author="sayi90@163.com" w:date="2021-11-03T17:42:00Z">
        <w:r w:rsidRPr="00763AFF" w:rsidDel="00DC7398">
          <w:rPr>
            <w:rFonts w:ascii="黑体" w:eastAsia="黑体" w:hAnsi="黑体" w:cs="宋体" w:hint="eastAsia"/>
            <w:color w:val="000000" w:themeColor="text1"/>
            <w:sz w:val="24"/>
            <w:szCs w:val="24"/>
          </w:rPr>
          <w:delText>日期：</w:delText>
        </w:r>
        <w:r w:rsidRPr="00763AFF" w:rsidDel="00DC7398">
          <w:rPr>
            <w:rFonts w:ascii="黑体" w:eastAsia="黑体" w:hAnsi="黑体" w:cs="宋体" w:hint="eastAsia"/>
            <w:sz w:val="24"/>
            <w:szCs w:val="24"/>
          </w:rPr>
          <w:delText xml:space="preserve">                    </w:delText>
        </w:r>
        <w:r w:rsidDel="00DC7398">
          <w:rPr>
            <w:rFonts w:ascii="黑体" w:eastAsia="黑体" w:hAnsi="黑体" w:cs="宋体" w:hint="eastAsia"/>
            <w:sz w:val="24"/>
            <w:szCs w:val="24"/>
          </w:rPr>
          <w:delText xml:space="preserve">     </w:delText>
        </w:r>
        <w:r w:rsidRPr="00763AFF" w:rsidDel="00DC7398">
          <w:rPr>
            <w:rFonts w:ascii="黑体" w:eastAsia="黑体" w:hAnsi="黑体" w:cs="宋体" w:hint="eastAsia"/>
            <w:color w:val="000000" w:themeColor="text1"/>
            <w:sz w:val="24"/>
            <w:szCs w:val="24"/>
          </w:rPr>
          <w:delText>日期：</w:delText>
        </w:r>
      </w:del>
    </w:p>
    <w:sectPr w:rsidR="00763AFF" w:rsidRPr="00763AF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50D20" w14:textId="77777777" w:rsidR="00100BE0" w:rsidRDefault="00100BE0">
      <w:pPr>
        <w:spacing w:line="240" w:lineRule="auto"/>
      </w:pPr>
      <w:r>
        <w:separator/>
      </w:r>
    </w:p>
  </w:endnote>
  <w:endnote w:type="continuationSeparator" w:id="0">
    <w:p w14:paraId="70C96537" w14:textId="77777777" w:rsidR="00100BE0" w:rsidRDefault="00100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9C889" w14:textId="77777777" w:rsidR="00452461" w:rsidRDefault="007D2271">
    <w:pPr>
      <w:pStyle w:val="a3"/>
      <w:jc w:val="right"/>
    </w:pPr>
    <w:r>
      <w:t>机动车排污监控中心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9E93A" w14:textId="77777777" w:rsidR="00100BE0" w:rsidRDefault="00100BE0">
      <w:pPr>
        <w:spacing w:line="240" w:lineRule="auto"/>
      </w:pPr>
      <w:r>
        <w:separator/>
      </w:r>
    </w:p>
  </w:footnote>
  <w:footnote w:type="continuationSeparator" w:id="0">
    <w:p w14:paraId="61BED48B" w14:textId="77777777" w:rsidR="00100BE0" w:rsidRDefault="00100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17DB6" w14:textId="77777777" w:rsidR="00452461" w:rsidRDefault="007D2271">
    <w:pPr>
      <w:pStyle w:val="a5"/>
      <w:jc w:val="left"/>
    </w:pPr>
    <w:r>
      <w:t>编号</w:t>
    </w:r>
    <w:r>
      <w:rPr>
        <w:rFonts w:hint="eastAsia"/>
      </w:rPr>
      <w:t>：</w:t>
    </w:r>
    <w:r>
      <w:t>VECC- XMB02-202</w:t>
    </w:r>
    <w:r w:rsidR="00EB7828">
      <w:t>1</w:t>
    </w:r>
    <w:r>
      <w:t>-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ang Warling">
    <w15:presenceInfo w15:providerId="Windows Live" w15:userId="efd45c0c79544c5c"/>
  </w15:person>
  <w15:person w15:author="sayi90@163.com">
    <w15:presenceInfo w15:providerId="Windows Live" w15:userId="4005625f288c7cc6"/>
  </w15:person>
  <w15:person w15:author="shendu">
    <w15:presenceInfo w15:providerId="None" w15:userId="shen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C31"/>
    <w:rsid w:val="00000276"/>
    <w:rsid w:val="00000825"/>
    <w:rsid w:val="000010B6"/>
    <w:rsid w:val="000203F9"/>
    <w:rsid w:val="00022444"/>
    <w:rsid w:val="00024AF0"/>
    <w:rsid w:val="00031177"/>
    <w:rsid w:val="00033C49"/>
    <w:rsid w:val="00036CD1"/>
    <w:rsid w:val="00040D24"/>
    <w:rsid w:val="00042475"/>
    <w:rsid w:val="000554A2"/>
    <w:rsid w:val="000555C4"/>
    <w:rsid w:val="00070EAD"/>
    <w:rsid w:val="0007703B"/>
    <w:rsid w:val="00081760"/>
    <w:rsid w:val="00081955"/>
    <w:rsid w:val="000855CD"/>
    <w:rsid w:val="00097E1D"/>
    <w:rsid w:val="000A3928"/>
    <w:rsid w:val="000A6472"/>
    <w:rsid w:val="000A6C1A"/>
    <w:rsid w:val="000C0B7E"/>
    <w:rsid w:val="000C33B1"/>
    <w:rsid w:val="000C5700"/>
    <w:rsid w:val="000C7546"/>
    <w:rsid w:val="000D5C4F"/>
    <w:rsid w:val="000D6D1D"/>
    <w:rsid w:val="000D6E58"/>
    <w:rsid w:val="000E17F1"/>
    <w:rsid w:val="000E4C5B"/>
    <w:rsid w:val="000E60FF"/>
    <w:rsid w:val="000E6C6C"/>
    <w:rsid w:val="000F3028"/>
    <w:rsid w:val="000F3BCF"/>
    <w:rsid w:val="000F48C8"/>
    <w:rsid w:val="000F55B0"/>
    <w:rsid w:val="00100BE0"/>
    <w:rsid w:val="00104C50"/>
    <w:rsid w:val="00105DB9"/>
    <w:rsid w:val="00106C13"/>
    <w:rsid w:val="00110A25"/>
    <w:rsid w:val="00111822"/>
    <w:rsid w:val="0011358F"/>
    <w:rsid w:val="001149C2"/>
    <w:rsid w:val="00114C64"/>
    <w:rsid w:val="00115684"/>
    <w:rsid w:val="0011699C"/>
    <w:rsid w:val="00117A1A"/>
    <w:rsid w:val="00117E91"/>
    <w:rsid w:val="00121A58"/>
    <w:rsid w:val="001221FE"/>
    <w:rsid w:val="00123246"/>
    <w:rsid w:val="0012659A"/>
    <w:rsid w:val="00130EE8"/>
    <w:rsid w:val="00132AD0"/>
    <w:rsid w:val="001429A7"/>
    <w:rsid w:val="001450A4"/>
    <w:rsid w:val="00156B5F"/>
    <w:rsid w:val="0016012A"/>
    <w:rsid w:val="00181741"/>
    <w:rsid w:val="00183919"/>
    <w:rsid w:val="00184E07"/>
    <w:rsid w:val="00185793"/>
    <w:rsid w:val="00193480"/>
    <w:rsid w:val="001A3CEF"/>
    <w:rsid w:val="001A6EC7"/>
    <w:rsid w:val="001C0500"/>
    <w:rsid w:val="001C26CF"/>
    <w:rsid w:val="001E42F3"/>
    <w:rsid w:val="001F1670"/>
    <w:rsid w:val="001F5226"/>
    <w:rsid w:val="001F79D6"/>
    <w:rsid w:val="002009E3"/>
    <w:rsid w:val="00201659"/>
    <w:rsid w:val="00203BEF"/>
    <w:rsid w:val="00206B92"/>
    <w:rsid w:val="002105D7"/>
    <w:rsid w:val="002106B5"/>
    <w:rsid w:val="0021150A"/>
    <w:rsid w:val="002153D9"/>
    <w:rsid w:val="00215F8D"/>
    <w:rsid w:val="00223D7E"/>
    <w:rsid w:val="00224557"/>
    <w:rsid w:val="0022757D"/>
    <w:rsid w:val="002366CD"/>
    <w:rsid w:val="00237E8A"/>
    <w:rsid w:val="002418BA"/>
    <w:rsid w:val="002432DB"/>
    <w:rsid w:val="002440E2"/>
    <w:rsid w:val="00245CE6"/>
    <w:rsid w:val="00255EBA"/>
    <w:rsid w:val="00262C31"/>
    <w:rsid w:val="002739CE"/>
    <w:rsid w:val="0028111A"/>
    <w:rsid w:val="00286FC2"/>
    <w:rsid w:val="00292673"/>
    <w:rsid w:val="00295D73"/>
    <w:rsid w:val="002975B2"/>
    <w:rsid w:val="002A1E4E"/>
    <w:rsid w:val="002A25C0"/>
    <w:rsid w:val="002A29FA"/>
    <w:rsid w:val="002A4701"/>
    <w:rsid w:val="002A6896"/>
    <w:rsid w:val="002A6941"/>
    <w:rsid w:val="002A7EE5"/>
    <w:rsid w:val="002B2CEE"/>
    <w:rsid w:val="002B34FB"/>
    <w:rsid w:val="002C3CFF"/>
    <w:rsid w:val="002D5021"/>
    <w:rsid w:val="002D640C"/>
    <w:rsid w:val="002E0838"/>
    <w:rsid w:val="002F1D98"/>
    <w:rsid w:val="002F4CC9"/>
    <w:rsid w:val="002F6429"/>
    <w:rsid w:val="002F644B"/>
    <w:rsid w:val="002F7E53"/>
    <w:rsid w:val="0030689F"/>
    <w:rsid w:val="00320108"/>
    <w:rsid w:val="0032426D"/>
    <w:rsid w:val="00331EFA"/>
    <w:rsid w:val="00342A6E"/>
    <w:rsid w:val="00344EE5"/>
    <w:rsid w:val="00351100"/>
    <w:rsid w:val="0036697C"/>
    <w:rsid w:val="0036776F"/>
    <w:rsid w:val="00374620"/>
    <w:rsid w:val="00383307"/>
    <w:rsid w:val="00385171"/>
    <w:rsid w:val="00387F2F"/>
    <w:rsid w:val="00397F02"/>
    <w:rsid w:val="003A0FA7"/>
    <w:rsid w:val="003B048D"/>
    <w:rsid w:val="003B163A"/>
    <w:rsid w:val="003B29D3"/>
    <w:rsid w:val="003B3A9D"/>
    <w:rsid w:val="003B680E"/>
    <w:rsid w:val="003C741D"/>
    <w:rsid w:val="003D2B3F"/>
    <w:rsid w:val="003D2BDF"/>
    <w:rsid w:val="003F211E"/>
    <w:rsid w:val="003F2425"/>
    <w:rsid w:val="003F3830"/>
    <w:rsid w:val="003F7974"/>
    <w:rsid w:val="00407D18"/>
    <w:rsid w:val="00415B2C"/>
    <w:rsid w:val="004203F8"/>
    <w:rsid w:val="004213B2"/>
    <w:rsid w:val="0042729C"/>
    <w:rsid w:val="00427D0E"/>
    <w:rsid w:val="00430830"/>
    <w:rsid w:val="00433FAD"/>
    <w:rsid w:val="00436928"/>
    <w:rsid w:val="00440BB5"/>
    <w:rsid w:val="00451BD2"/>
    <w:rsid w:val="00452461"/>
    <w:rsid w:val="00454ABA"/>
    <w:rsid w:val="00454BCB"/>
    <w:rsid w:val="00455EE1"/>
    <w:rsid w:val="00460174"/>
    <w:rsid w:val="00460D59"/>
    <w:rsid w:val="00461AEA"/>
    <w:rsid w:val="0047081C"/>
    <w:rsid w:val="00472BBC"/>
    <w:rsid w:val="0047628C"/>
    <w:rsid w:val="00496649"/>
    <w:rsid w:val="004A114E"/>
    <w:rsid w:val="004A1DEE"/>
    <w:rsid w:val="004A305D"/>
    <w:rsid w:val="004A471E"/>
    <w:rsid w:val="004A75AB"/>
    <w:rsid w:val="004B07BC"/>
    <w:rsid w:val="004B174B"/>
    <w:rsid w:val="004B3DAE"/>
    <w:rsid w:val="004B5AD4"/>
    <w:rsid w:val="004C43BC"/>
    <w:rsid w:val="004D0347"/>
    <w:rsid w:val="004D0B89"/>
    <w:rsid w:val="004D38C8"/>
    <w:rsid w:val="004D404E"/>
    <w:rsid w:val="004D7625"/>
    <w:rsid w:val="004D7DB1"/>
    <w:rsid w:val="004E1B37"/>
    <w:rsid w:val="004E1EC2"/>
    <w:rsid w:val="004E3119"/>
    <w:rsid w:val="004E372D"/>
    <w:rsid w:val="004E3EDC"/>
    <w:rsid w:val="004E40B8"/>
    <w:rsid w:val="004E5760"/>
    <w:rsid w:val="004E78A0"/>
    <w:rsid w:val="004E78AF"/>
    <w:rsid w:val="004F0660"/>
    <w:rsid w:val="004F5969"/>
    <w:rsid w:val="00501540"/>
    <w:rsid w:val="00502901"/>
    <w:rsid w:val="00505887"/>
    <w:rsid w:val="0050743A"/>
    <w:rsid w:val="0051449F"/>
    <w:rsid w:val="00516A98"/>
    <w:rsid w:val="00522D6C"/>
    <w:rsid w:val="005232FD"/>
    <w:rsid w:val="0052437F"/>
    <w:rsid w:val="00526570"/>
    <w:rsid w:val="005275BD"/>
    <w:rsid w:val="00531267"/>
    <w:rsid w:val="00542F74"/>
    <w:rsid w:val="005456B6"/>
    <w:rsid w:val="00552FE0"/>
    <w:rsid w:val="005534CB"/>
    <w:rsid w:val="00556792"/>
    <w:rsid w:val="00566C76"/>
    <w:rsid w:val="00571EFF"/>
    <w:rsid w:val="005A1069"/>
    <w:rsid w:val="005A1B2C"/>
    <w:rsid w:val="005A2B34"/>
    <w:rsid w:val="005A57CB"/>
    <w:rsid w:val="005B142B"/>
    <w:rsid w:val="005B1D6B"/>
    <w:rsid w:val="005B1EB2"/>
    <w:rsid w:val="005B37A5"/>
    <w:rsid w:val="005C1A16"/>
    <w:rsid w:val="005C5CE6"/>
    <w:rsid w:val="005C664F"/>
    <w:rsid w:val="005D2EBF"/>
    <w:rsid w:val="005D36CD"/>
    <w:rsid w:val="005D5074"/>
    <w:rsid w:val="005D66F1"/>
    <w:rsid w:val="005E0AD7"/>
    <w:rsid w:val="005E1730"/>
    <w:rsid w:val="005E3345"/>
    <w:rsid w:val="005E350C"/>
    <w:rsid w:val="005E463E"/>
    <w:rsid w:val="005E6BCF"/>
    <w:rsid w:val="005E780F"/>
    <w:rsid w:val="005E7855"/>
    <w:rsid w:val="005F19D5"/>
    <w:rsid w:val="005F419A"/>
    <w:rsid w:val="005F693B"/>
    <w:rsid w:val="005F7D9E"/>
    <w:rsid w:val="00602C63"/>
    <w:rsid w:val="006061B7"/>
    <w:rsid w:val="006070ED"/>
    <w:rsid w:val="00612EA0"/>
    <w:rsid w:val="006155F6"/>
    <w:rsid w:val="006165CA"/>
    <w:rsid w:val="006216D1"/>
    <w:rsid w:val="006275EE"/>
    <w:rsid w:val="0063255A"/>
    <w:rsid w:val="00640AE4"/>
    <w:rsid w:val="00643FCB"/>
    <w:rsid w:val="006446F4"/>
    <w:rsid w:val="00663000"/>
    <w:rsid w:val="0066497E"/>
    <w:rsid w:val="0066502E"/>
    <w:rsid w:val="00665451"/>
    <w:rsid w:val="00667188"/>
    <w:rsid w:val="0067783F"/>
    <w:rsid w:val="00683066"/>
    <w:rsid w:val="00691138"/>
    <w:rsid w:val="006942AB"/>
    <w:rsid w:val="0069755E"/>
    <w:rsid w:val="006A30D6"/>
    <w:rsid w:val="006B1C57"/>
    <w:rsid w:val="006C01B5"/>
    <w:rsid w:val="006C216F"/>
    <w:rsid w:val="006D1BB0"/>
    <w:rsid w:val="006D412C"/>
    <w:rsid w:val="006D504B"/>
    <w:rsid w:val="006D5B0E"/>
    <w:rsid w:val="006D602F"/>
    <w:rsid w:val="006D6D76"/>
    <w:rsid w:val="006E0052"/>
    <w:rsid w:val="006E0426"/>
    <w:rsid w:val="006F6DD5"/>
    <w:rsid w:val="006F76BD"/>
    <w:rsid w:val="00701A02"/>
    <w:rsid w:val="00703410"/>
    <w:rsid w:val="00703EB2"/>
    <w:rsid w:val="00706101"/>
    <w:rsid w:val="00712A16"/>
    <w:rsid w:val="0072051A"/>
    <w:rsid w:val="007313AE"/>
    <w:rsid w:val="00731C5F"/>
    <w:rsid w:val="00736E5D"/>
    <w:rsid w:val="00736FBC"/>
    <w:rsid w:val="00742312"/>
    <w:rsid w:val="00746711"/>
    <w:rsid w:val="00750903"/>
    <w:rsid w:val="00755170"/>
    <w:rsid w:val="00755451"/>
    <w:rsid w:val="00755C00"/>
    <w:rsid w:val="00763AFF"/>
    <w:rsid w:val="00765927"/>
    <w:rsid w:val="00770145"/>
    <w:rsid w:val="007730F9"/>
    <w:rsid w:val="00775F81"/>
    <w:rsid w:val="00781AFF"/>
    <w:rsid w:val="00782A61"/>
    <w:rsid w:val="00782BDC"/>
    <w:rsid w:val="00783C68"/>
    <w:rsid w:val="00784ECF"/>
    <w:rsid w:val="0078619B"/>
    <w:rsid w:val="00791822"/>
    <w:rsid w:val="00791A98"/>
    <w:rsid w:val="007B17B9"/>
    <w:rsid w:val="007B38C3"/>
    <w:rsid w:val="007B4506"/>
    <w:rsid w:val="007C1E2E"/>
    <w:rsid w:val="007C35A1"/>
    <w:rsid w:val="007C409A"/>
    <w:rsid w:val="007C4A67"/>
    <w:rsid w:val="007C7580"/>
    <w:rsid w:val="007C76E2"/>
    <w:rsid w:val="007D12CA"/>
    <w:rsid w:val="007D2271"/>
    <w:rsid w:val="007D2C75"/>
    <w:rsid w:val="007D434F"/>
    <w:rsid w:val="007D7802"/>
    <w:rsid w:val="007E4D4F"/>
    <w:rsid w:val="007E7AA5"/>
    <w:rsid w:val="007F0F47"/>
    <w:rsid w:val="007F1BAA"/>
    <w:rsid w:val="007F2BC0"/>
    <w:rsid w:val="008018BA"/>
    <w:rsid w:val="0080320D"/>
    <w:rsid w:val="0080417F"/>
    <w:rsid w:val="00810BBA"/>
    <w:rsid w:val="008114E6"/>
    <w:rsid w:val="00822069"/>
    <w:rsid w:val="00822142"/>
    <w:rsid w:val="00822C5C"/>
    <w:rsid w:val="00824C7F"/>
    <w:rsid w:val="0084445F"/>
    <w:rsid w:val="00846A3E"/>
    <w:rsid w:val="00852E87"/>
    <w:rsid w:val="0085442A"/>
    <w:rsid w:val="008613BB"/>
    <w:rsid w:val="008641BB"/>
    <w:rsid w:val="008700BE"/>
    <w:rsid w:val="0088359B"/>
    <w:rsid w:val="00887E30"/>
    <w:rsid w:val="00890CDF"/>
    <w:rsid w:val="008947F0"/>
    <w:rsid w:val="008A1F8C"/>
    <w:rsid w:val="008C1770"/>
    <w:rsid w:val="008D4D0A"/>
    <w:rsid w:val="008E5CCA"/>
    <w:rsid w:val="008E7BF5"/>
    <w:rsid w:val="008F2466"/>
    <w:rsid w:val="008F3B6E"/>
    <w:rsid w:val="008F5D83"/>
    <w:rsid w:val="00903DEB"/>
    <w:rsid w:val="00904484"/>
    <w:rsid w:val="00913D5A"/>
    <w:rsid w:val="00915A5A"/>
    <w:rsid w:val="00920B29"/>
    <w:rsid w:val="0092645F"/>
    <w:rsid w:val="00927724"/>
    <w:rsid w:val="009309B3"/>
    <w:rsid w:val="00931C2C"/>
    <w:rsid w:val="00932D12"/>
    <w:rsid w:val="00933276"/>
    <w:rsid w:val="0096184A"/>
    <w:rsid w:val="00977D75"/>
    <w:rsid w:val="009825EF"/>
    <w:rsid w:val="009862E1"/>
    <w:rsid w:val="0098734B"/>
    <w:rsid w:val="00994526"/>
    <w:rsid w:val="009965D3"/>
    <w:rsid w:val="00996FB7"/>
    <w:rsid w:val="00997BE2"/>
    <w:rsid w:val="009A35B9"/>
    <w:rsid w:val="009A51CD"/>
    <w:rsid w:val="009C3759"/>
    <w:rsid w:val="009C41D7"/>
    <w:rsid w:val="009C4D11"/>
    <w:rsid w:val="009C7571"/>
    <w:rsid w:val="009D436E"/>
    <w:rsid w:val="009D5AA2"/>
    <w:rsid w:val="009D74C5"/>
    <w:rsid w:val="009E08BB"/>
    <w:rsid w:val="009E2044"/>
    <w:rsid w:val="009E29DE"/>
    <w:rsid w:val="009E3FE4"/>
    <w:rsid w:val="009E667E"/>
    <w:rsid w:val="009E7722"/>
    <w:rsid w:val="00A07B89"/>
    <w:rsid w:val="00A13E1F"/>
    <w:rsid w:val="00A30B49"/>
    <w:rsid w:val="00A3477E"/>
    <w:rsid w:val="00A40DBF"/>
    <w:rsid w:val="00A41BD8"/>
    <w:rsid w:val="00A43191"/>
    <w:rsid w:val="00A449BE"/>
    <w:rsid w:val="00A46128"/>
    <w:rsid w:val="00A54048"/>
    <w:rsid w:val="00A55588"/>
    <w:rsid w:val="00A65208"/>
    <w:rsid w:val="00A6544A"/>
    <w:rsid w:val="00A656F7"/>
    <w:rsid w:val="00A669F6"/>
    <w:rsid w:val="00A66F52"/>
    <w:rsid w:val="00A7135B"/>
    <w:rsid w:val="00A7299F"/>
    <w:rsid w:val="00A74655"/>
    <w:rsid w:val="00A84064"/>
    <w:rsid w:val="00A84442"/>
    <w:rsid w:val="00A85D51"/>
    <w:rsid w:val="00A90183"/>
    <w:rsid w:val="00A90473"/>
    <w:rsid w:val="00A93E52"/>
    <w:rsid w:val="00AA26E4"/>
    <w:rsid w:val="00AA6858"/>
    <w:rsid w:val="00AC469E"/>
    <w:rsid w:val="00AC54DD"/>
    <w:rsid w:val="00AC7C9D"/>
    <w:rsid w:val="00AD2783"/>
    <w:rsid w:val="00AD3E38"/>
    <w:rsid w:val="00AE2096"/>
    <w:rsid w:val="00AE2E4F"/>
    <w:rsid w:val="00AF1D64"/>
    <w:rsid w:val="00AF5A1B"/>
    <w:rsid w:val="00B03DF8"/>
    <w:rsid w:val="00B04600"/>
    <w:rsid w:val="00B05162"/>
    <w:rsid w:val="00B1706E"/>
    <w:rsid w:val="00B1783A"/>
    <w:rsid w:val="00B20F1F"/>
    <w:rsid w:val="00B20F8C"/>
    <w:rsid w:val="00B2131E"/>
    <w:rsid w:val="00B22842"/>
    <w:rsid w:val="00B31411"/>
    <w:rsid w:val="00B3256C"/>
    <w:rsid w:val="00B35BBD"/>
    <w:rsid w:val="00B36523"/>
    <w:rsid w:val="00B410C4"/>
    <w:rsid w:val="00B41DEF"/>
    <w:rsid w:val="00B44404"/>
    <w:rsid w:val="00B455B2"/>
    <w:rsid w:val="00B46CAE"/>
    <w:rsid w:val="00B50599"/>
    <w:rsid w:val="00B50C3F"/>
    <w:rsid w:val="00B6096E"/>
    <w:rsid w:val="00B64616"/>
    <w:rsid w:val="00B64AEF"/>
    <w:rsid w:val="00B70826"/>
    <w:rsid w:val="00B75DF7"/>
    <w:rsid w:val="00B76315"/>
    <w:rsid w:val="00B84277"/>
    <w:rsid w:val="00B85BA1"/>
    <w:rsid w:val="00B9173A"/>
    <w:rsid w:val="00B93CE4"/>
    <w:rsid w:val="00B9578D"/>
    <w:rsid w:val="00BA1C23"/>
    <w:rsid w:val="00BA4935"/>
    <w:rsid w:val="00BA696C"/>
    <w:rsid w:val="00BB0A02"/>
    <w:rsid w:val="00BB242C"/>
    <w:rsid w:val="00BC0E54"/>
    <w:rsid w:val="00BC1BD3"/>
    <w:rsid w:val="00BD0427"/>
    <w:rsid w:val="00BD31ED"/>
    <w:rsid w:val="00BD647F"/>
    <w:rsid w:val="00BE0F00"/>
    <w:rsid w:val="00BE49D0"/>
    <w:rsid w:val="00BF4A73"/>
    <w:rsid w:val="00C0292C"/>
    <w:rsid w:val="00C02AEE"/>
    <w:rsid w:val="00C02FCC"/>
    <w:rsid w:val="00C043AF"/>
    <w:rsid w:val="00C12285"/>
    <w:rsid w:val="00C13696"/>
    <w:rsid w:val="00C17422"/>
    <w:rsid w:val="00C22DB1"/>
    <w:rsid w:val="00C25C0F"/>
    <w:rsid w:val="00C30B81"/>
    <w:rsid w:val="00C3482F"/>
    <w:rsid w:val="00C420EA"/>
    <w:rsid w:val="00C50C99"/>
    <w:rsid w:val="00C52506"/>
    <w:rsid w:val="00C54B74"/>
    <w:rsid w:val="00C62FFC"/>
    <w:rsid w:val="00C6350D"/>
    <w:rsid w:val="00C67C05"/>
    <w:rsid w:val="00C67ECF"/>
    <w:rsid w:val="00C713F9"/>
    <w:rsid w:val="00C72090"/>
    <w:rsid w:val="00C75E54"/>
    <w:rsid w:val="00C76776"/>
    <w:rsid w:val="00C91729"/>
    <w:rsid w:val="00C9426B"/>
    <w:rsid w:val="00C96D18"/>
    <w:rsid w:val="00CA3226"/>
    <w:rsid w:val="00CA6312"/>
    <w:rsid w:val="00CA690A"/>
    <w:rsid w:val="00CB1223"/>
    <w:rsid w:val="00CB4F32"/>
    <w:rsid w:val="00CB5E1C"/>
    <w:rsid w:val="00CC035E"/>
    <w:rsid w:val="00CC4203"/>
    <w:rsid w:val="00CC7FFC"/>
    <w:rsid w:val="00CD0599"/>
    <w:rsid w:val="00CD14AB"/>
    <w:rsid w:val="00CD4907"/>
    <w:rsid w:val="00CD641B"/>
    <w:rsid w:val="00CD7235"/>
    <w:rsid w:val="00CE20FC"/>
    <w:rsid w:val="00CE2D5F"/>
    <w:rsid w:val="00CE7489"/>
    <w:rsid w:val="00CF0028"/>
    <w:rsid w:val="00CF0E37"/>
    <w:rsid w:val="00D032D5"/>
    <w:rsid w:val="00D12061"/>
    <w:rsid w:val="00D17811"/>
    <w:rsid w:val="00D21842"/>
    <w:rsid w:val="00D23C02"/>
    <w:rsid w:val="00D252E4"/>
    <w:rsid w:val="00D256BB"/>
    <w:rsid w:val="00D25D94"/>
    <w:rsid w:val="00D2620F"/>
    <w:rsid w:val="00D30570"/>
    <w:rsid w:val="00D359C2"/>
    <w:rsid w:val="00D35B8C"/>
    <w:rsid w:val="00D36CB7"/>
    <w:rsid w:val="00D41ED7"/>
    <w:rsid w:val="00D42586"/>
    <w:rsid w:val="00D4348F"/>
    <w:rsid w:val="00D45C94"/>
    <w:rsid w:val="00D5176B"/>
    <w:rsid w:val="00D56118"/>
    <w:rsid w:val="00D7398A"/>
    <w:rsid w:val="00D74980"/>
    <w:rsid w:val="00D80843"/>
    <w:rsid w:val="00D810C6"/>
    <w:rsid w:val="00D813BE"/>
    <w:rsid w:val="00D9735E"/>
    <w:rsid w:val="00DA7249"/>
    <w:rsid w:val="00DB374D"/>
    <w:rsid w:val="00DB3D30"/>
    <w:rsid w:val="00DB6A46"/>
    <w:rsid w:val="00DB73CA"/>
    <w:rsid w:val="00DC7398"/>
    <w:rsid w:val="00DD0950"/>
    <w:rsid w:val="00DD769C"/>
    <w:rsid w:val="00DE4D57"/>
    <w:rsid w:val="00DE66E6"/>
    <w:rsid w:val="00DF00BF"/>
    <w:rsid w:val="00DF11F5"/>
    <w:rsid w:val="00DF1DD3"/>
    <w:rsid w:val="00DF1F99"/>
    <w:rsid w:val="00DF3F66"/>
    <w:rsid w:val="00E02519"/>
    <w:rsid w:val="00E0505C"/>
    <w:rsid w:val="00E10401"/>
    <w:rsid w:val="00E10CDC"/>
    <w:rsid w:val="00E114D2"/>
    <w:rsid w:val="00E13AD6"/>
    <w:rsid w:val="00E2795F"/>
    <w:rsid w:val="00E30BA3"/>
    <w:rsid w:val="00E3299F"/>
    <w:rsid w:val="00E329CF"/>
    <w:rsid w:val="00E3393E"/>
    <w:rsid w:val="00E36002"/>
    <w:rsid w:val="00E402CA"/>
    <w:rsid w:val="00E4078D"/>
    <w:rsid w:val="00E428E8"/>
    <w:rsid w:val="00E42A78"/>
    <w:rsid w:val="00E444F0"/>
    <w:rsid w:val="00E45492"/>
    <w:rsid w:val="00E45A5C"/>
    <w:rsid w:val="00E52F8D"/>
    <w:rsid w:val="00E57E18"/>
    <w:rsid w:val="00E60A3A"/>
    <w:rsid w:val="00E61EBC"/>
    <w:rsid w:val="00E632D7"/>
    <w:rsid w:val="00E66D41"/>
    <w:rsid w:val="00E70FDD"/>
    <w:rsid w:val="00E77873"/>
    <w:rsid w:val="00E839FF"/>
    <w:rsid w:val="00E85621"/>
    <w:rsid w:val="00E90DB5"/>
    <w:rsid w:val="00EA30BA"/>
    <w:rsid w:val="00EB7828"/>
    <w:rsid w:val="00EC0FB6"/>
    <w:rsid w:val="00EC25FB"/>
    <w:rsid w:val="00ED23D0"/>
    <w:rsid w:val="00EE4A99"/>
    <w:rsid w:val="00EE558A"/>
    <w:rsid w:val="00EF0B19"/>
    <w:rsid w:val="00EF3AD7"/>
    <w:rsid w:val="00EF53CA"/>
    <w:rsid w:val="00F01BFD"/>
    <w:rsid w:val="00F04CC0"/>
    <w:rsid w:val="00F27120"/>
    <w:rsid w:val="00F33756"/>
    <w:rsid w:val="00F35F62"/>
    <w:rsid w:val="00F36B95"/>
    <w:rsid w:val="00F41416"/>
    <w:rsid w:val="00F50E9F"/>
    <w:rsid w:val="00F51222"/>
    <w:rsid w:val="00F51698"/>
    <w:rsid w:val="00F70F5B"/>
    <w:rsid w:val="00F71825"/>
    <w:rsid w:val="00F723AC"/>
    <w:rsid w:val="00F80132"/>
    <w:rsid w:val="00F82437"/>
    <w:rsid w:val="00F85702"/>
    <w:rsid w:val="00F918F5"/>
    <w:rsid w:val="00F92B54"/>
    <w:rsid w:val="00F94D3A"/>
    <w:rsid w:val="00FA0076"/>
    <w:rsid w:val="00FA1A20"/>
    <w:rsid w:val="00FA3222"/>
    <w:rsid w:val="00FA4F8C"/>
    <w:rsid w:val="00FA72B3"/>
    <w:rsid w:val="00FB669F"/>
    <w:rsid w:val="00FB70D6"/>
    <w:rsid w:val="00FC3002"/>
    <w:rsid w:val="00FC60A7"/>
    <w:rsid w:val="00FC64E4"/>
    <w:rsid w:val="00FC7221"/>
    <w:rsid w:val="00FD4771"/>
    <w:rsid w:val="00FE1A58"/>
    <w:rsid w:val="00FE450F"/>
    <w:rsid w:val="00FE64DE"/>
    <w:rsid w:val="00FE7F75"/>
    <w:rsid w:val="00FF3E40"/>
    <w:rsid w:val="00FF4031"/>
    <w:rsid w:val="00FF4A1B"/>
    <w:rsid w:val="00FF4D41"/>
    <w:rsid w:val="00FF515B"/>
    <w:rsid w:val="18856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EC377"/>
  <w15:docId w15:val="{8456244E-7926-4969-B8B8-B45B83C8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_GB2312" w:hAnsi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仿宋_GB2312" w:hAnsi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E4A9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E4A99"/>
    <w:rPr>
      <w:rFonts w:ascii="Times New Roman" w:eastAsia="仿宋_GB2312" w:hAnsi="Times New Roman"/>
      <w:sz w:val="18"/>
      <w:szCs w:val="18"/>
    </w:rPr>
  </w:style>
  <w:style w:type="paragraph" w:styleId="a9">
    <w:name w:val="Revision"/>
    <w:hidden/>
    <w:uiPriority w:val="99"/>
    <w:semiHidden/>
    <w:rsid w:val="00736FBC"/>
    <w:rPr>
      <w:rFonts w:ascii="Times New Roman" w:eastAsia="仿宋_GB2312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139</Characters>
  <Application>Microsoft Office Word</Application>
  <DocSecurity>0</DocSecurity>
  <Lines>17</Lines>
  <Paragraphs>12</Paragraphs>
  <ScaleCrop>false</ScaleCrop>
  <Company>Sky123.Org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sayi90@163.com</cp:lastModifiedBy>
  <cp:revision>17</cp:revision>
  <dcterms:created xsi:type="dcterms:W3CDTF">2021-08-10T02:00:00Z</dcterms:created>
  <dcterms:modified xsi:type="dcterms:W3CDTF">2021-11-03T09:49:00Z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